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FB8" w:rsidRPr="00D36FB8" w:rsidRDefault="00D36FB8" w:rsidP="00174D3B">
      <w:pPr>
        <w:pStyle w:val="ListParagraph"/>
        <w:jc w:val="center"/>
        <w:rPr>
          <w:b/>
        </w:rPr>
      </w:pPr>
      <w:r>
        <w:rPr>
          <w:b/>
        </w:rPr>
        <w:t>Details of</w:t>
      </w:r>
      <w:r w:rsidRPr="00D36FB8">
        <w:rPr>
          <w:b/>
        </w:rPr>
        <w:t xml:space="preserve"> BMI-MAHI Experiments</w:t>
      </w:r>
    </w:p>
    <w:p w:rsidR="00D36FB8" w:rsidRDefault="00D36FB8">
      <w:pPr>
        <w:pStyle w:val="ListParagraph"/>
        <w:jc w:val="both"/>
        <w:pPrChange w:id="0" w:author="nabhagat" w:date="2014-06-30T20:36:00Z">
          <w:pPr>
            <w:pStyle w:val="ListParagraph"/>
          </w:pPr>
        </w:pPrChange>
      </w:pPr>
    </w:p>
    <w:p w:rsidR="00D36FB8" w:rsidRPr="00D36FB8" w:rsidRDefault="00D36FB8">
      <w:pPr>
        <w:pStyle w:val="ListParagraph"/>
        <w:ind w:left="0"/>
        <w:jc w:val="both"/>
        <w:rPr>
          <w:b/>
        </w:rPr>
        <w:pPrChange w:id="1" w:author="nabhagat" w:date="2014-06-30T20:36:00Z">
          <w:pPr>
            <w:pStyle w:val="ListParagraph"/>
            <w:ind w:left="0"/>
          </w:pPr>
        </w:pPrChange>
      </w:pPr>
      <w:r>
        <w:rPr>
          <w:b/>
        </w:rPr>
        <w:t xml:space="preserve">Protocol: </w:t>
      </w:r>
    </w:p>
    <w:p w:rsidR="00D36FB8" w:rsidRDefault="00D36FB8">
      <w:pPr>
        <w:pStyle w:val="ListParagraph"/>
        <w:ind w:left="0"/>
        <w:jc w:val="both"/>
        <w:pPrChange w:id="2" w:author="nabhagat" w:date="2014-06-30T20:36:00Z">
          <w:pPr>
            <w:pStyle w:val="ListParagraph"/>
            <w:ind w:left="0"/>
          </w:pPr>
        </w:pPrChange>
      </w:pPr>
    </w:p>
    <w:p w:rsidR="001847AC" w:rsidRDefault="009A7FE1">
      <w:pPr>
        <w:pStyle w:val="ListParagraph"/>
        <w:numPr>
          <w:ilvl w:val="0"/>
          <w:numId w:val="1"/>
        </w:numPr>
        <w:ind w:left="0"/>
        <w:jc w:val="both"/>
      </w:pPr>
      <w:r>
        <w:t xml:space="preserve">For </w:t>
      </w:r>
      <w:ins w:id="3" w:author="nabhagat" w:date="2014-06-30T20:26:00Z">
        <w:r w:rsidR="00174D3B">
          <w:t xml:space="preserve">the first 2 </w:t>
        </w:r>
      </w:ins>
      <w:del w:id="4" w:author="nabhagat" w:date="2014-06-30T20:26:00Z">
        <w:r w:rsidDel="00174D3B">
          <w:delText xml:space="preserve">Wednesday’s </w:delText>
        </w:r>
      </w:del>
      <w:r>
        <w:t>session</w:t>
      </w:r>
      <w:ins w:id="5" w:author="nabhagat" w:date="2014-06-30T20:26:00Z">
        <w:r w:rsidR="00174D3B">
          <w:t>s</w:t>
        </w:r>
      </w:ins>
      <w:r>
        <w:t xml:space="preserve"> we will be collecting only calibration data to train our </w:t>
      </w:r>
      <w:del w:id="6" w:author="nabhagat" w:date="2014-06-30T20:27:00Z">
        <w:r w:rsidDel="00174D3B">
          <w:delText>decoder</w:delText>
        </w:r>
      </w:del>
      <w:ins w:id="7" w:author="nabhagat" w:date="2014-06-30T20:27:00Z">
        <w:r w:rsidR="00174D3B">
          <w:t>classifier</w:t>
        </w:r>
      </w:ins>
      <w:r>
        <w:t>.</w:t>
      </w:r>
      <w:ins w:id="8" w:author="nabhagat" w:date="2014-06-30T20:26:00Z">
        <w:r w:rsidR="00174D3B">
          <w:t xml:space="preserve"> The next 3 sessions will be used to test the </w:t>
        </w:r>
      </w:ins>
      <w:ins w:id="9" w:author="nabhagat" w:date="2014-06-30T20:27:00Z">
        <w:r w:rsidR="00174D3B">
          <w:t xml:space="preserve">classifier for closed-loop control of the Exo in real-time. </w:t>
        </w:r>
      </w:ins>
      <w:del w:id="10" w:author="nabhagat" w:date="2014-06-30T20:27:00Z">
        <w:r w:rsidDel="00174D3B">
          <w:delText xml:space="preserve"> </w:delText>
        </w:r>
        <w:r w:rsidR="00D36FB8" w:rsidDel="00174D3B">
          <w:delText>James has c</w:delText>
        </w:r>
      </w:del>
      <w:ins w:id="11" w:author="nabhagat" w:date="2014-06-30T20:27:00Z">
        <w:r w:rsidR="00174D3B">
          <w:t>C</w:t>
        </w:r>
      </w:ins>
      <w:r w:rsidR="00D36FB8">
        <w:t xml:space="preserve">urrently </w:t>
      </w:r>
      <w:del w:id="12" w:author="nabhagat" w:date="2014-06-30T20:27:00Z">
        <w:r w:rsidR="00D36FB8" w:rsidDel="00174D3B">
          <w:delText xml:space="preserve">programmed </w:delText>
        </w:r>
      </w:del>
      <w:del w:id="13" w:author="nabhagat" w:date="2014-06-30T20:28:00Z">
        <w:r w:rsidR="00D36FB8" w:rsidDel="00174D3B">
          <w:delText>t</w:delText>
        </w:r>
      </w:del>
      <w:ins w:id="14" w:author="nabhagat" w:date="2014-06-30T20:28:00Z">
        <w:r w:rsidR="00174D3B">
          <w:t>t</w:t>
        </w:r>
      </w:ins>
      <w:r w:rsidR="00D36FB8">
        <w:t>he MAHI-</w:t>
      </w:r>
      <w:proofErr w:type="spellStart"/>
      <w:r w:rsidR="00D36FB8">
        <w:t>exo</w:t>
      </w:r>
      <w:proofErr w:type="spellEnd"/>
      <w:r w:rsidR="00D36FB8">
        <w:t xml:space="preserve"> </w:t>
      </w:r>
      <w:ins w:id="15" w:author="nabhagat" w:date="2014-06-30T20:28:00Z">
        <w:r w:rsidR="00174D3B">
          <w:t xml:space="preserve">is programmed </w:t>
        </w:r>
      </w:ins>
      <w:r w:rsidR="00D36FB8">
        <w:t xml:space="preserve">to activate only </w:t>
      </w:r>
      <w:r w:rsidR="00277AC0">
        <w:t xml:space="preserve">a single joint i.e. </w:t>
      </w:r>
      <w:r w:rsidR="00D36FB8">
        <w:t>the Elbow joint.</w:t>
      </w:r>
      <w:r>
        <w:t xml:space="preserve"> </w:t>
      </w:r>
    </w:p>
    <w:p w:rsidR="001847AC" w:rsidRDefault="001847AC">
      <w:pPr>
        <w:pStyle w:val="ListParagraph"/>
        <w:ind w:left="0"/>
        <w:jc w:val="both"/>
      </w:pPr>
    </w:p>
    <w:p w:rsidR="001847AC" w:rsidDel="00174D3B" w:rsidRDefault="00174D3B">
      <w:pPr>
        <w:pStyle w:val="ListParagraph"/>
        <w:numPr>
          <w:ilvl w:val="0"/>
          <w:numId w:val="1"/>
        </w:numPr>
        <w:ind w:left="0"/>
        <w:jc w:val="both"/>
        <w:rPr>
          <w:del w:id="16" w:author="nabhagat" w:date="2014-06-30T20:29:00Z"/>
        </w:rPr>
      </w:pPr>
      <w:ins w:id="17" w:author="nabhagat" w:date="2014-06-30T20:28:00Z">
        <w:r>
          <w:t xml:space="preserve">For calibration, </w:t>
        </w:r>
      </w:ins>
      <w:del w:id="18" w:author="nabhagat" w:date="2014-06-30T20:28:00Z">
        <w:r w:rsidR="009A7FE1" w:rsidDel="00174D3B">
          <w:delText>W</w:delText>
        </w:r>
      </w:del>
      <w:ins w:id="19" w:author="nabhagat" w:date="2014-06-30T20:28:00Z">
        <w:r>
          <w:t>w</w:t>
        </w:r>
      </w:ins>
      <w:r w:rsidR="009A7FE1">
        <w:t xml:space="preserve">e will </w:t>
      </w:r>
      <w:del w:id="20" w:author="nabhagat" w:date="2014-06-30T20:28:00Z">
        <w:r w:rsidR="009A7FE1" w:rsidDel="00174D3B">
          <w:delText xml:space="preserve">use the robot’s </w:delText>
        </w:r>
        <w:r w:rsidR="001847AC" w:rsidDel="00174D3B">
          <w:delText>“</w:delText>
        </w:r>
        <w:r w:rsidR="009A7FE1" w:rsidDel="00174D3B">
          <w:delText>triggered</w:delText>
        </w:r>
        <w:r w:rsidR="001847AC" w:rsidDel="00174D3B">
          <w:delText>”</w:delText>
        </w:r>
        <w:r w:rsidR="009A7FE1" w:rsidDel="00174D3B">
          <w:delText xml:space="preserve"> mode of operation</w:delText>
        </w:r>
      </w:del>
      <w:ins w:id="21" w:author="nabhagat" w:date="2014-06-30T20:28:00Z">
        <w:r>
          <w:t xml:space="preserve">operate the Exo in </w:t>
        </w:r>
      </w:ins>
      <w:ins w:id="22" w:author="nabhagat" w:date="2014-06-30T20:29:00Z">
        <w:r>
          <w:t>T</w:t>
        </w:r>
      </w:ins>
      <w:ins w:id="23" w:author="nabhagat" w:date="2014-06-30T20:28:00Z">
        <w:r>
          <w:t>riggered and Backdrive modes</w:t>
        </w:r>
      </w:ins>
      <w:r w:rsidR="001847AC">
        <w:t xml:space="preserve">. </w:t>
      </w:r>
      <w:del w:id="24" w:author="nabhagat" w:date="2014-06-30T20:29:00Z">
        <w:r w:rsidR="001847AC" w:rsidDel="00174D3B">
          <w:delText>In this mode</w:delText>
        </w:r>
        <w:r w:rsidR="009A7FE1" w:rsidDel="00174D3B">
          <w:delText xml:space="preserve"> the subject will only have to initiate movement towards a </w:delText>
        </w:r>
        <w:r w:rsidR="00B04422" w:rsidDel="00174D3B">
          <w:delText xml:space="preserve">desired </w:delText>
        </w:r>
        <w:r w:rsidR="009A7FE1" w:rsidDel="00174D3B">
          <w:delText xml:space="preserve">target and then the robot will take over and complete the movement for him. </w:delText>
        </w:r>
      </w:del>
    </w:p>
    <w:p w:rsidR="001847AC" w:rsidRDefault="00174D3B">
      <w:pPr>
        <w:pStyle w:val="ListParagraph"/>
        <w:numPr>
          <w:ilvl w:val="0"/>
          <w:numId w:val="1"/>
        </w:numPr>
        <w:ind w:left="0"/>
        <w:jc w:val="both"/>
        <w:rPr>
          <w:ins w:id="25" w:author="nabhagat" w:date="2014-06-30T20:29:00Z"/>
        </w:rPr>
        <w:pPrChange w:id="26" w:author="nabhagat" w:date="2014-06-30T20:36:00Z">
          <w:pPr>
            <w:pStyle w:val="ListParagraph"/>
            <w:ind w:left="0"/>
          </w:pPr>
        </w:pPrChange>
      </w:pPr>
      <w:ins w:id="27" w:author="nabhagat" w:date="2014-06-30T20:29:00Z">
        <w:r>
          <w:t>During closed-loop the Exo will operate in Triggered mode and the trigger will now be sent by the BMI</w:t>
        </w:r>
      </w:ins>
      <w:ins w:id="28" w:author="nabhagat" w:date="2014-06-30T20:30:00Z">
        <w:r>
          <w:t>, when it detects a movement intention</w:t>
        </w:r>
      </w:ins>
      <w:ins w:id="29" w:author="nabhagat" w:date="2014-06-30T20:29:00Z">
        <w:r>
          <w:t xml:space="preserve">. </w:t>
        </w:r>
      </w:ins>
    </w:p>
    <w:p w:rsidR="00174D3B" w:rsidRDefault="00174D3B">
      <w:pPr>
        <w:pStyle w:val="ListParagraph"/>
        <w:ind w:left="0"/>
        <w:jc w:val="both"/>
        <w:pPrChange w:id="30" w:author="nabhagat" w:date="2014-06-30T20:36:00Z">
          <w:pPr>
            <w:pStyle w:val="ListParagraph"/>
            <w:ind w:left="0"/>
          </w:pPr>
        </w:pPrChange>
      </w:pPr>
    </w:p>
    <w:p w:rsidR="009A7FE1" w:rsidRDefault="001847AC">
      <w:pPr>
        <w:pStyle w:val="ListParagraph"/>
        <w:numPr>
          <w:ilvl w:val="0"/>
          <w:numId w:val="1"/>
        </w:numPr>
        <w:ind w:left="0"/>
        <w:jc w:val="both"/>
      </w:pPr>
      <w:r>
        <w:t>For</w:t>
      </w:r>
      <w:r w:rsidR="00D36FB8">
        <w:t xml:space="preserve"> each trial, 2 targets </w:t>
      </w:r>
      <w:r w:rsidR="009A7FE1">
        <w:t xml:space="preserve">will appear </w:t>
      </w:r>
      <w:r>
        <w:t xml:space="preserve">on the screen </w:t>
      </w:r>
      <w:r w:rsidR="00F36D55">
        <w:t>(North-South positions). A</w:t>
      </w:r>
      <w:r w:rsidR="000510B3">
        <w:t>dditionally</w:t>
      </w:r>
      <w:r w:rsidR="00F36D55">
        <w:t>,</w:t>
      </w:r>
      <w:r w:rsidR="000510B3">
        <w:t xml:space="preserve"> a </w:t>
      </w:r>
      <w:r w:rsidR="00D36FB8">
        <w:t xml:space="preserve">green ball </w:t>
      </w:r>
      <w:r w:rsidR="009A7FE1">
        <w:t>shows</w:t>
      </w:r>
      <w:r w:rsidR="00D36FB8">
        <w:t xml:space="preserve"> the current position</w:t>
      </w:r>
      <w:r w:rsidR="009A7FE1">
        <w:t xml:space="preserve"> of the </w:t>
      </w:r>
      <w:r w:rsidR="000510B3">
        <w:t>robot’s end-effector</w:t>
      </w:r>
      <w:r w:rsidR="009A7FE1">
        <w:t xml:space="preserve">. </w:t>
      </w:r>
      <w:r>
        <w:t>Initially the ball will be in the centre of the 2 targets (i.e. home position). The flexion/extension movements of the elbow joint of the robot are mapped to up/down movements of the green ball on the GUI.</w:t>
      </w:r>
    </w:p>
    <w:p w:rsidR="009A7FE1" w:rsidRDefault="009A7FE1">
      <w:pPr>
        <w:pStyle w:val="ListParagraph"/>
        <w:ind w:left="0"/>
        <w:jc w:val="both"/>
        <w:pPrChange w:id="31" w:author="nabhagat" w:date="2014-06-30T20:36:00Z">
          <w:pPr>
            <w:pStyle w:val="ListParagraph"/>
            <w:ind w:left="0"/>
          </w:pPr>
        </w:pPrChange>
      </w:pPr>
      <w:bookmarkStart w:id="32" w:name="_GoBack"/>
      <w:bookmarkEnd w:id="32"/>
    </w:p>
    <w:p w:rsidR="000510B3" w:rsidRDefault="009A7FE1">
      <w:pPr>
        <w:pStyle w:val="ListParagraph"/>
        <w:numPr>
          <w:ilvl w:val="0"/>
          <w:numId w:val="1"/>
        </w:numPr>
        <w:ind w:left="0"/>
        <w:jc w:val="both"/>
      </w:pPr>
      <w:r>
        <w:t>The subject has to randomly pick a target and prepare his movement for reaching the target</w:t>
      </w:r>
      <w:r w:rsidR="000510B3">
        <w:t xml:space="preserve">. After preparing for few seconds, the subject has to initiate movement by flexion/extension of his elbow. When the elbow movement crosses a threshold in either direction, the robot becomes active and completes the movement. </w:t>
      </w:r>
    </w:p>
    <w:p w:rsidR="000510B3" w:rsidRDefault="000510B3">
      <w:pPr>
        <w:pStyle w:val="ListParagraph"/>
        <w:ind w:left="0"/>
        <w:jc w:val="both"/>
        <w:pPrChange w:id="33" w:author="nabhagat" w:date="2014-06-30T20:36:00Z">
          <w:pPr>
            <w:pStyle w:val="ListParagraph"/>
            <w:ind w:left="0"/>
          </w:pPr>
        </w:pPrChange>
      </w:pPr>
    </w:p>
    <w:p w:rsidR="00277AC0" w:rsidRDefault="000510B3">
      <w:pPr>
        <w:pStyle w:val="ListParagraph"/>
        <w:numPr>
          <w:ilvl w:val="0"/>
          <w:numId w:val="1"/>
        </w:numPr>
        <w:ind w:left="0"/>
        <w:jc w:val="both"/>
        <w:rPr>
          <w:ins w:id="34" w:author="nabhagat" w:date="2014-06-30T21:26:00Z"/>
        </w:rPr>
      </w:pPr>
      <w:r>
        <w:t xml:space="preserve">If the subject </w:t>
      </w:r>
      <w:r w:rsidR="00277AC0">
        <w:t>starts to moves early i.e. within</w:t>
      </w:r>
      <w:r>
        <w:t xml:space="preserve"> 2 sec</w:t>
      </w:r>
      <w:r w:rsidR="00277AC0">
        <w:t xml:space="preserve"> after targets appear</w:t>
      </w:r>
      <w:r>
        <w:t>, then the trial is ca</w:t>
      </w:r>
      <w:r w:rsidR="00277AC0">
        <w:t>ncelled a new trial is started</w:t>
      </w:r>
      <w:r>
        <w:t>.</w:t>
      </w:r>
    </w:p>
    <w:p w:rsidR="00261E81" w:rsidRDefault="00261E81" w:rsidP="00261E81">
      <w:pPr>
        <w:pStyle w:val="ListParagraph"/>
        <w:rPr>
          <w:ins w:id="35" w:author="nabhagat" w:date="2014-06-30T21:26:00Z"/>
        </w:rPr>
        <w:pPrChange w:id="36" w:author="nabhagat" w:date="2014-06-30T21:26:00Z">
          <w:pPr>
            <w:pStyle w:val="ListParagraph"/>
            <w:numPr>
              <w:numId w:val="1"/>
            </w:numPr>
            <w:ind w:left="0" w:hanging="360"/>
            <w:jc w:val="both"/>
          </w:pPr>
        </w:pPrChange>
      </w:pPr>
    </w:p>
    <w:p w:rsidR="00261E81" w:rsidRPr="00A23ABB" w:rsidDel="00261E81" w:rsidRDefault="00261E81">
      <w:pPr>
        <w:pStyle w:val="ListParagraph"/>
        <w:numPr>
          <w:ilvl w:val="0"/>
          <w:numId w:val="1"/>
        </w:numPr>
        <w:ind w:left="0"/>
        <w:jc w:val="both"/>
        <w:rPr>
          <w:del w:id="37" w:author="nabhagat" w:date="2014-06-30T21:26:00Z"/>
          <w:rPrChange w:id="38" w:author="nabhagat" w:date="2014-06-30T21:26:00Z">
            <w:rPr>
              <w:del w:id="39" w:author="nabhagat" w:date="2014-06-30T21:26:00Z"/>
            </w:rPr>
          </w:rPrChange>
        </w:rPr>
      </w:pPr>
    </w:p>
    <w:p w:rsidR="00277AC0" w:rsidRPr="00A23ABB" w:rsidDel="00261E81" w:rsidRDefault="00277AC0" w:rsidP="00261E81">
      <w:pPr>
        <w:pStyle w:val="ListParagraph"/>
        <w:numPr>
          <w:ilvl w:val="0"/>
          <w:numId w:val="1"/>
        </w:numPr>
        <w:ind w:left="0"/>
        <w:jc w:val="both"/>
        <w:rPr>
          <w:del w:id="40" w:author="nabhagat" w:date="2014-06-30T21:26:00Z"/>
          <w:rPrChange w:id="41" w:author="nabhagat" w:date="2014-06-30T21:26:00Z">
            <w:rPr>
              <w:del w:id="42" w:author="nabhagat" w:date="2014-06-30T21:26:00Z"/>
            </w:rPr>
          </w:rPrChange>
        </w:rPr>
        <w:pPrChange w:id="43" w:author="nabhagat" w:date="2014-06-30T20:36:00Z">
          <w:pPr>
            <w:pStyle w:val="ListParagraph"/>
            <w:ind w:left="0"/>
          </w:pPr>
        </w:pPrChange>
      </w:pPr>
    </w:p>
    <w:p w:rsidR="00D36FB8" w:rsidRPr="00A23ABB" w:rsidDel="00174D3B" w:rsidRDefault="00174D3B" w:rsidP="00261E81">
      <w:pPr>
        <w:pStyle w:val="ListParagraph"/>
        <w:ind w:left="360"/>
        <w:jc w:val="both"/>
        <w:rPr>
          <w:del w:id="44" w:author="nabhagat" w:date="2014-06-30T20:32:00Z"/>
          <w:rPrChange w:id="45" w:author="nabhagat" w:date="2014-06-30T21:26:00Z">
            <w:rPr>
              <w:del w:id="46" w:author="nabhagat" w:date="2014-06-30T20:32:00Z"/>
            </w:rPr>
          </w:rPrChange>
        </w:rPr>
        <w:pPrChange w:id="47" w:author="nabhagat" w:date="2014-06-30T21:26:00Z">
          <w:pPr>
            <w:pStyle w:val="ListParagraph"/>
            <w:numPr>
              <w:numId w:val="1"/>
            </w:numPr>
            <w:ind w:left="0" w:hanging="360"/>
            <w:jc w:val="both"/>
          </w:pPr>
        </w:pPrChange>
      </w:pPr>
      <w:ins w:id="48" w:author="nabhagat" w:date="2014-06-30T20:31:00Z">
        <w:r w:rsidRPr="00A23ABB">
          <w:rPr>
            <w:rPrChange w:id="49" w:author="nabhagat" w:date="2014-06-30T21:26:00Z">
              <w:rPr/>
            </w:rPrChange>
          </w:rPr>
          <w:t>During calibration, t</w:t>
        </w:r>
      </w:ins>
      <w:del w:id="50" w:author="nabhagat" w:date="2014-06-30T20:31:00Z">
        <w:r w:rsidR="00F36D55" w:rsidRPr="00A23ABB" w:rsidDel="00174D3B">
          <w:rPr>
            <w:rPrChange w:id="51" w:author="nabhagat" w:date="2014-06-30T21:26:00Z">
              <w:rPr/>
            </w:rPrChange>
          </w:rPr>
          <w:delText>Two types</w:delText>
        </w:r>
      </w:del>
      <w:ins w:id="52" w:author="nabhagat" w:date="2014-06-30T20:31:00Z">
        <w:r w:rsidRPr="00A23ABB">
          <w:rPr>
            <w:rPrChange w:id="53" w:author="nabhagat" w:date="2014-06-30T21:26:00Z">
              <w:rPr/>
            </w:rPrChange>
          </w:rPr>
          <w:t>hree</w:t>
        </w:r>
      </w:ins>
      <w:del w:id="54" w:author="nabhagat" w:date="2014-06-30T20:31:00Z">
        <w:r w:rsidR="00F36D55" w:rsidRPr="00A23ABB" w:rsidDel="00174D3B">
          <w:rPr>
            <w:rPrChange w:id="55" w:author="nabhagat" w:date="2014-06-30T21:26:00Z">
              <w:rPr/>
            </w:rPrChange>
          </w:rPr>
          <w:delText xml:space="preserve"> of</w:delText>
        </w:r>
      </w:del>
      <w:r w:rsidR="00F36D55" w:rsidRPr="00A23ABB">
        <w:rPr>
          <w:rPrChange w:id="56" w:author="nabhagat" w:date="2014-06-30T21:26:00Z">
            <w:rPr/>
          </w:rPrChange>
        </w:rPr>
        <w:t xml:space="preserve"> </w:t>
      </w:r>
      <w:r w:rsidR="00277AC0" w:rsidRPr="00A23ABB">
        <w:rPr>
          <w:rPrChange w:id="57" w:author="nabhagat" w:date="2014-06-30T21:26:00Z">
            <w:rPr/>
          </w:rPrChange>
        </w:rPr>
        <w:t>triggers are sent from MAHI to the EEG system</w:t>
      </w:r>
      <w:ins w:id="58" w:author="nabhagat" w:date="2014-06-30T20:32:00Z">
        <w:r w:rsidRPr="00A23ABB">
          <w:rPr>
            <w:rPrChange w:id="59" w:author="nabhagat" w:date="2014-06-30T21:26:00Z">
              <w:rPr/>
            </w:rPrChange>
          </w:rPr>
          <w:t xml:space="preserve"> viz., </w:t>
        </w:r>
      </w:ins>
      <w:ins w:id="60" w:author="nabhagat" w:date="2014-06-30T20:33:00Z">
        <w:r w:rsidRPr="00A23ABB">
          <w:rPr>
            <w:rPrChange w:id="61" w:author="nabhagat" w:date="2014-06-30T21:26:00Z">
              <w:rPr/>
            </w:rPrChange>
          </w:rPr>
          <w:t>T</w:t>
        </w:r>
      </w:ins>
      <w:ins w:id="62" w:author="nabhagat" w:date="2014-06-30T20:32:00Z">
        <w:r w:rsidRPr="00A23ABB">
          <w:rPr>
            <w:rPrChange w:id="63" w:author="nabhagat" w:date="2014-06-30T21:26:00Z">
              <w:rPr/>
            </w:rPrChange>
          </w:rPr>
          <w:t>arget</w:t>
        </w:r>
      </w:ins>
      <w:ins w:id="64" w:author="nabhagat" w:date="2014-06-30T20:33:00Z">
        <w:r w:rsidRPr="00A23ABB">
          <w:rPr>
            <w:rPrChange w:id="65" w:author="nabhagat" w:date="2014-06-30T21:26:00Z">
              <w:rPr/>
            </w:rPrChange>
          </w:rPr>
          <w:t>s</w:t>
        </w:r>
      </w:ins>
      <w:ins w:id="66" w:author="nabhagat" w:date="2014-06-30T20:32:00Z">
        <w:r w:rsidRPr="00A23ABB">
          <w:rPr>
            <w:rPrChange w:id="67" w:author="nabhagat" w:date="2014-06-30T21:26:00Z">
              <w:rPr/>
            </w:rPrChange>
          </w:rPr>
          <w:t>-</w:t>
        </w:r>
      </w:ins>
      <w:ins w:id="68" w:author="nabhagat" w:date="2014-06-30T20:33:00Z">
        <w:r w:rsidRPr="00A23ABB">
          <w:rPr>
            <w:rPrChange w:id="69" w:author="nabhagat" w:date="2014-06-30T21:26:00Z">
              <w:rPr/>
            </w:rPrChange>
          </w:rPr>
          <w:t>Appear, M</w:t>
        </w:r>
      </w:ins>
      <w:ins w:id="70" w:author="nabhagat" w:date="2014-06-30T20:32:00Z">
        <w:r w:rsidRPr="00A23ABB">
          <w:rPr>
            <w:rPrChange w:id="71" w:author="nabhagat" w:date="2014-06-30T21:26:00Z">
              <w:rPr/>
            </w:rPrChange>
          </w:rPr>
          <w:t>ovement-</w:t>
        </w:r>
      </w:ins>
      <w:ins w:id="72" w:author="nabhagat" w:date="2014-06-30T20:33:00Z">
        <w:r w:rsidRPr="00A23ABB">
          <w:rPr>
            <w:rPrChange w:id="73" w:author="nabhagat" w:date="2014-06-30T21:26:00Z">
              <w:rPr/>
            </w:rPrChange>
          </w:rPr>
          <w:t>O</w:t>
        </w:r>
      </w:ins>
      <w:ins w:id="74" w:author="nabhagat" w:date="2014-06-30T20:32:00Z">
        <w:r w:rsidRPr="00A23ABB">
          <w:rPr>
            <w:rPrChange w:id="75" w:author="nabhagat" w:date="2014-06-30T21:26:00Z">
              <w:rPr/>
            </w:rPrChange>
          </w:rPr>
          <w:t xml:space="preserve">nset, </w:t>
        </w:r>
      </w:ins>
      <w:ins w:id="76" w:author="nabhagat" w:date="2014-06-30T20:34:00Z">
        <w:r w:rsidRPr="00A23ABB">
          <w:rPr>
            <w:rPrChange w:id="77" w:author="nabhagat" w:date="2014-06-30T21:26:00Z">
              <w:rPr/>
            </w:rPrChange>
          </w:rPr>
          <w:t>T</w:t>
        </w:r>
      </w:ins>
      <w:ins w:id="78" w:author="nabhagat" w:date="2014-06-30T20:32:00Z">
        <w:r w:rsidRPr="00A23ABB">
          <w:rPr>
            <w:rPrChange w:id="79" w:author="nabhagat" w:date="2014-06-30T21:26:00Z">
              <w:rPr/>
            </w:rPrChange>
          </w:rPr>
          <w:t>arget-</w:t>
        </w:r>
      </w:ins>
      <w:ins w:id="80" w:author="nabhagat" w:date="2014-06-30T20:34:00Z">
        <w:r w:rsidRPr="00A23ABB">
          <w:rPr>
            <w:rPrChange w:id="81" w:author="nabhagat" w:date="2014-06-30T21:26:00Z">
              <w:rPr/>
            </w:rPrChange>
          </w:rPr>
          <w:t>R</w:t>
        </w:r>
      </w:ins>
      <w:ins w:id="82" w:author="nabhagat" w:date="2014-06-30T20:32:00Z">
        <w:r w:rsidRPr="00A23ABB">
          <w:rPr>
            <w:rPrChange w:id="83" w:author="nabhagat" w:date="2014-06-30T21:26:00Z">
              <w:rPr/>
            </w:rPrChange>
          </w:rPr>
          <w:t>eached.</w:t>
        </w:r>
      </w:ins>
      <w:del w:id="84" w:author="nabhagat" w:date="2014-06-30T20:32:00Z">
        <w:r w:rsidR="00277AC0" w:rsidRPr="00A23ABB" w:rsidDel="00174D3B">
          <w:rPr>
            <w:rPrChange w:id="85" w:author="nabhagat" w:date="2014-06-30T21:26:00Z">
              <w:rPr/>
            </w:rPrChange>
          </w:rPr>
          <w:delText xml:space="preserve"> for synchronization.</w:delText>
        </w:r>
      </w:del>
      <w:r w:rsidR="00277AC0" w:rsidRPr="00A23ABB">
        <w:rPr>
          <w:rPrChange w:id="86" w:author="nabhagat" w:date="2014-06-30T21:26:00Z">
            <w:rPr/>
          </w:rPrChange>
        </w:rPr>
        <w:t xml:space="preserve"> </w:t>
      </w:r>
      <w:ins w:id="87" w:author="nabhagat" w:date="2014-06-30T20:34:00Z">
        <w:r w:rsidRPr="00A23ABB">
          <w:rPr>
            <w:rPrChange w:id="88" w:author="nabhagat" w:date="2014-06-30T21:26:00Z">
              <w:rPr/>
            </w:rPrChange>
          </w:rPr>
          <w:t xml:space="preserve">During closed-loop, additional two triggers will be generated depending on situation, </w:t>
        </w:r>
      </w:ins>
      <w:ins w:id="89" w:author="nabhagat" w:date="2014-06-30T20:35:00Z">
        <w:r w:rsidRPr="00A23ABB">
          <w:rPr>
            <w:rPrChange w:id="90" w:author="nabhagat" w:date="2014-06-30T21:26:00Z">
              <w:rPr/>
            </w:rPrChange>
          </w:rPr>
          <w:t>which correspond to</w:t>
        </w:r>
      </w:ins>
      <w:ins w:id="91" w:author="nabhagat" w:date="2014-06-30T20:34:00Z">
        <w:r w:rsidRPr="00A23ABB">
          <w:rPr>
            <w:rPrChange w:id="92" w:author="nabhagat" w:date="2014-06-30T21:26:00Z">
              <w:rPr/>
            </w:rPrChange>
          </w:rPr>
          <w:t xml:space="preserve"> </w:t>
        </w:r>
      </w:ins>
      <w:ins w:id="93" w:author="nabhagat" w:date="2014-06-30T20:35:00Z">
        <w:r w:rsidRPr="00A23ABB">
          <w:rPr>
            <w:rPrChange w:id="94" w:author="nabhagat" w:date="2014-06-30T21:26:00Z">
              <w:rPr/>
            </w:rPrChange>
          </w:rPr>
          <w:t>Trial-</w:t>
        </w:r>
      </w:ins>
      <w:ins w:id="95" w:author="nabhagat" w:date="2014-06-30T20:34:00Z">
        <w:r w:rsidRPr="00A23ABB">
          <w:rPr>
            <w:rPrChange w:id="96" w:author="nabhagat" w:date="2014-06-30T21:26:00Z">
              <w:rPr/>
            </w:rPrChange>
          </w:rPr>
          <w:t>Timed-Out</w:t>
        </w:r>
      </w:ins>
      <w:ins w:id="97" w:author="nabhagat" w:date="2014-06-30T20:36:00Z">
        <w:r w:rsidR="00A577D6" w:rsidRPr="00A23ABB">
          <w:rPr>
            <w:rPrChange w:id="98" w:author="nabhagat" w:date="2014-06-30T21:26:00Z">
              <w:rPr/>
            </w:rPrChange>
          </w:rPr>
          <w:t xml:space="preserve"> and Catch-Trial respectively.</w:t>
        </w:r>
      </w:ins>
      <w:del w:id="99" w:author="nabhagat" w:date="2014-06-30T20:32:00Z">
        <w:r w:rsidR="00277AC0" w:rsidRPr="00A23ABB" w:rsidDel="00174D3B">
          <w:rPr>
            <w:rPrChange w:id="100" w:author="nabhagat" w:date="2014-06-30T21:26:00Z">
              <w:rPr/>
            </w:rPrChange>
          </w:rPr>
          <w:delText xml:space="preserve">First trigger is sent </w:delText>
        </w:r>
        <w:r w:rsidR="00F36D55" w:rsidRPr="00A23ABB" w:rsidDel="00174D3B">
          <w:rPr>
            <w:rPrChange w:id="101" w:author="nabhagat" w:date="2014-06-30T21:26:00Z">
              <w:rPr/>
            </w:rPrChange>
          </w:rPr>
          <w:delText>when the target appears (start-of-trial)</w:delText>
        </w:r>
      </w:del>
      <w:del w:id="102" w:author="nabhagat" w:date="2014-06-30T20:31:00Z">
        <w:r w:rsidR="00277AC0" w:rsidRPr="00A23ABB" w:rsidDel="00174D3B">
          <w:rPr>
            <w:rPrChange w:id="103" w:author="nabhagat" w:date="2014-06-30T21:26:00Z">
              <w:rPr/>
            </w:rPrChange>
          </w:rPr>
          <w:delText xml:space="preserve"> and </w:delText>
        </w:r>
      </w:del>
      <w:del w:id="104" w:author="nabhagat" w:date="2014-06-30T20:32:00Z">
        <w:r w:rsidR="00277AC0" w:rsidRPr="00A23ABB" w:rsidDel="00174D3B">
          <w:rPr>
            <w:rPrChange w:id="105" w:author="nabhagat" w:date="2014-06-30T21:26:00Z">
              <w:rPr/>
            </w:rPrChange>
          </w:rPr>
          <w:delText xml:space="preserve">second </w:delText>
        </w:r>
        <w:r w:rsidR="00F36D55" w:rsidRPr="00A23ABB" w:rsidDel="00174D3B">
          <w:rPr>
            <w:rPrChange w:id="106" w:author="nabhagat" w:date="2014-06-30T21:26:00Z">
              <w:rPr/>
            </w:rPrChange>
          </w:rPr>
          <w:delText xml:space="preserve">trigger </w:delText>
        </w:r>
        <w:r w:rsidR="00277AC0" w:rsidRPr="00A23ABB" w:rsidDel="00174D3B">
          <w:rPr>
            <w:rPrChange w:id="107" w:author="nabhagat" w:date="2014-06-30T21:26:00Z">
              <w:rPr/>
            </w:rPrChange>
          </w:rPr>
          <w:delText>is sen</w:delText>
        </w:r>
        <w:r w:rsidR="00F36D55" w:rsidRPr="00A23ABB" w:rsidDel="00174D3B">
          <w:rPr>
            <w:rPrChange w:id="108" w:author="nabhagat" w:date="2014-06-30T21:26:00Z">
              <w:rPr/>
            </w:rPrChange>
          </w:rPr>
          <w:delText>t</w:delText>
        </w:r>
        <w:r w:rsidR="00277AC0" w:rsidRPr="00A23ABB" w:rsidDel="00174D3B">
          <w:rPr>
            <w:rPrChange w:id="109" w:author="nabhagat" w:date="2014-06-30T21:26:00Z">
              <w:rPr/>
            </w:rPrChange>
          </w:rPr>
          <w:delText xml:space="preserve"> when </w:delText>
        </w:r>
        <w:r w:rsidR="00F36D55" w:rsidRPr="00A23ABB" w:rsidDel="00174D3B">
          <w:rPr>
            <w:rPrChange w:id="110" w:author="nabhagat" w:date="2014-06-30T21:26:00Z">
              <w:rPr/>
            </w:rPrChange>
          </w:rPr>
          <w:delText xml:space="preserve">the </w:delText>
        </w:r>
        <w:r w:rsidR="00277AC0" w:rsidRPr="00A23ABB" w:rsidDel="00174D3B">
          <w:rPr>
            <w:rPrChange w:id="111" w:author="nabhagat" w:date="2014-06-30T21:26:00Z">
              <w:rPr/>
            </w:rPrChange>
          </w:rPr>
          <w:delText>target is reached</w:delText>
        </w:r>
        <w:r w:rsidR="00F36D55" w:rsidRPr="00A23ABB" w:rsidDel="00174D3B">
          <w:rPr>
            <w:rPrChange w:id="112" w:author="nabhagat" w:date="2014-06-30T21:26:00Z">
              <w:rPr/>
            </w:rPrChange>
          </w:rPr>
          <w:delText xml:space="preserve"> (end-of-trial)</w:delText>
        </w:r>
        <w:r w:rsidR="00277AC0" w:rsidRPr="00A23ABB" w:rsidDel="00174D3B">
          <w:rPr>
            <w:rPrChange w:id="113" w:author="nabhagat" w:date="2014-06-30T21:26:00Z">
              <w:rPr/>
            </w:rPrChange>
          </w:rPr>
          <w:delText xml:space="preserve">. We will </w:delText>
        </w:r>
        <w:r w:rsidR="00C0712E" w:rsidRPr="00A23ABB" w:rsidDel="00174D3B">
          <w:rPr>
            <w:rPrChange w:id="114" w:author="nabhagat" w:date="2014-06-30T21:26:00Z">
              <w:rPr/>
            </w:rPrChange>
          </w:rPr>
          <w:delText xml:space="preserve">use these triggers to </w:delText>
        </w:r>
        <w:r w:rsidR="00277AC0" w:rsidRPr="00A23ABB" w:rsidDel="00174D3B">
          <w:rPr>
            <w:rPrChange w:id="115" w:author="nabhagat" w:date="2014-06-30T21:26:00Z">
              <w:rPr/>
            </w:rPrChange>
          </w:rPr>
          <w:delText xml:space="preserve">segment the joint velocity and mark 5% of maximum velocity as the Movement Onset time. </w:delText>
        </w:r>
        <w:r w:rsidR="00C0712E" w:rsidRPr="00A23ABB" w:rsidDel="00174D3B">
          <w:rPr>
            <w:rPrChange w:id="116" w:author="nabhagat" w:date="2014-06-30T21:26:00Z">
              <w:rPr/>
            </w:rPrChange>
          </w:rPr>
          <w:delText>Later in offline processing the movement onset times will be used for extracting the Readiness Potential.</w:delText>
        </w:r>
      </w:del>
    </w:p>
    <w:p w:rsidR="009A7FE1" w:rsidRPr="00A23ABB" w:rsidDel="00A577D6" w:rsidRDefault="009A7FE1" w:rsidP="00261E81">
      <w:pPr>
        <w:pStyle w:val="ListParagraph"/>
        <w:ind w:left="360"/>
        <w:jc w:val="both"/>
        <w:rPr>
          <w:del w:id="117" w:author="nabhagat" w:date="2014-06-30T20:36:00Z"/>
          <w:rPrChange w:id="118" w:author="nabhagat" w:date="2014-06-30T21:26:00Z">
            <w:rPr>
              <w:del w:id="119" w:author="nabhagat" w:date="2014-06-30T20:36:00Z"/>
            </w:rPr>
          </w:rPrChange>
        </w:rPr>
        <w:pPrChange w:id="120" w:author="nabhagat" w:date="2014-06-30T21:26:00Z">
          <w:pPr>
            <w:pStyle w:val="ListParagraph"/>
          </w:pPr>
        </w:pPrChange>
      </w:pPr>
    </w:p>
    <w:p w:rsidR="00174D3B" w:rsidRPr="00A23ABB" w:rsidRDefault="00174D3B" w:rsidP="00261E81">
      <w:pPr>
        <w:pStyle w:val="ListParagraph"/>
        <w:numPr>
          <w:ilvl w:val="0"/>
          <w:numId w:val="1"/>
        </w:numPr>
        <w:ind w:left="0"/>
        <w:jc w:val="both"/>
        <w:rPr>
          <w:ins w:id="121" w:author="nabhagat" w:date="2014-06-30T20:32:00Z"/>
          <w:rPrChange w:id="122" w:author="nabhagat" w:date="2014-06-30T21:26:00Z">
            <w:rPr>
              <w:ins w:id="123" w:author="nabhagat" w:date="2014-06-30T20:32:00Z"/>
              <w:b/>
            </w:rPr>
          </w:rPrChange>
        </w:rPr>
        <w:pPrChange w:id="124" w:author="nabhagat" w:date="2014-06-30T21:26:00Z">
          <w:pPr>
            <w:pStyle w:val="ListParagraph"/>
            <w:ind w:left="0"/>
          </w:pPr>
        </w:pPrChange>
      </w:pPr>
    </w:p>
    <w:p w:rsidR="00174D3B" w:rsidRDefault="00174D3B">
      <w:pPr>
        <w:pStyle w:val="ListParagraph"/>
        <w:ind w:left="0"/>
        <w:jc w:val="both"/>
        <w:rPr>
          <w:ins w:id="125" w:author="nabhagat" w:date="2014-06-30T20:32:00Z"/>
          <w:b/>
        </w:rPr>
        <w:pPrChange w:id="126" w:author="nabhagat" w:date="2014-06-30T20:36:00Z">
          <w:pPr>
            <w:pStyle w:val="ListParagraph"/>
            <w:ind w:left="0"/>
          </w:pPr>
        </w:pPrChange>
      </w:pPr>
    </w:p>
    <w:p w:rsidR="009A7FE1" w:rsidRPr="00277AC0" w:rsidRDefault="00277AC0">
      <w:pPr>
        <w:pStyle w:val="ListParagraph"/>
        <w:ind w:left="0"/>
        <w:jc w:val="both"/>
        <w:rPr>
          <w:b/>
        </w:rPr>
        <w:pPrChange w:id="127" w:author="nabhagat" w:date="2014-06-30T20:36:00Z">
          <w:pPr>
            <w:pStyle w:val="ListParagraph"/>
            <w:ind w:left="0"/>
          </w:pPr>
        </w:pPrChange>
      </w:pPr>
      <w:r>
        <w:rPr>
          <w:b/>
        </w:rPr>
        <w:t>Sc</w:t>
      </w:r>
      <w:r w:rsidRPr="00277AC0">
        <w:rPr>
          <w:b/>
        </w:rPr>
        <w:t>r</w:t>
      </w:r>
      <w:r>
        <w:rPr>
          <w:b/>
        </w:rPr>
        <w:t>i</w:t>
      </w:r>
      <w:r w:rsidRPr="00277AC0">
        <w:rPr>
          <w:b/>
        </w:rPr>
        <w:t xml:space="preserve">pt for </w:t>
      </w:r>
      <w:r w:rsidR="00DE6F0B">
        <w:rPr>
          <w:b/>
        </w:rPr>
        <w:t xml:space="preserve">the </w:t>
      </w:r>
      <w:r w:rsidRPr="00277AC0">
        <w:rPr>
          <w:b/>
        </w:rPr>
        <w:t>Subject:</w:t>
      </w:r>
    </w:p>
    <w:p w:rsidR="00D36FB8" w:rsidRDefault="00D36FB8">
      <w:pPr>
        <w:pStyle w:val="ListParagraph"/>
        <w:ind w:left="0"/>
        <w:jc w:val="both"/>
        <w:pPrChange w:id="128" w:author="nabhagat" w:date="2014-06-30T20:36:00Z">
          <w:pPr>
            <w:pStyle w:val="ListParagraph"/>
            <w:ind w:left="0"/>
          </w:pPr>
        </w:pPrChange>
      </w:pPr>
    </w:p>
    <w:p w:rsidR="00010642" w:rsidRDefault="00010642">
      <w:pPr>
        <w:pStyle w:val="ListParagraph"/>
        <w:numPr>
          <w:ilvl w:val="0"/>
          <w:numId w:val="2"/>
        </w:numPr>
        <w:ind w:left="0"/>
        <w:jc w:val="both"/>
        <w:rPr>
          <w:ins w:id="129" w:author="nabhagat" w:date="2014-06-30T21:28:00Z"/>
        </w:rPr>
      </w:pPr>
      <w:ins w:id="130" w:author="nabhagat" w:date="2014-06-30T21:28:00Z">
        <w:r>
          <w:t xml:space="preserve">For </w:t>
        </w:r>
      </w:ins>
      <w:ins w:id="131" w:author="nabhagat" w:date="2014-06-30T21:29:00Z">
        <w:r>
          <w:t>‘</w:t>
        </w:r>
      </w:ins>
      <w:ins w:id="132" w:author="nabhagat" w:date="2014-06-30T21:28:00Z">
        <w:r>
          <w:t>Backdrive</w:t>
        </w:r>
      </w:ins>
      <w:ins w:id="133" w:author="nabhagat" w:date="2014-06-30T21:29:00Z">
        <w:r>
          <w:t>’</w:t>
        </w:r>
      </w:ins>
      <w:ins w:id="134" w:author="nabhagat" w:date="2014-06-30T21:28:00Z">
        <w:r>
          <w:t xml:space="preserve"> mode: </w:t>
        </w:r>
      </w:ins>
    </w:p>
    <w:p w:rsidR="00D36FB8" w:rsidRDefault="00D36FB8" w:rsidP="00010642">
      <w:pPr>
        <w:pStyle w:val="ListParagraph"/>
        <w:ind w:left="0"/>
        <w:jc w:val="both"/>
        <w:rPr>
          <w:ins w:id="135" w:author="nabhagat" w:date="2014-06-30T21:29:00Z"/>
        </w:rPr>
        <w:pPrChange w:id="136" w:author="nabhagat" w:date="2014-06-30T21:29:00Z">
          <w:pPr>
            <w:pStyle w:val="ListParagraph"/>
            <w:numPr>
              <w:numId w:val="2"/>
            </w:numPr>
            <w:ind w:left="0" w:hanging="360"/>
            <w:jc w:val="both"/>
          </w:pPr>
        </w:pPrChange>
      </w:pPr>
      <w:r>
        <w:t>Your objectiv</w:t>
      </w:r>
      <w:r w:rsidR="00277AC0">
        <w:t>e is to randomly pick 1 of the 2</w:t>
      </w:r>
      <w:r>
        <w:t xml:space="preserve"> targets</w:t>
      </w:r>
      <w:ins w:id="137" w:author="nabhagat" w:date="2014-06-30T21:31:00Z">
        <w:r w:rsidR="00010642">
          <w:t xml:space="preserve"> (N-S)</w:t>
        </w:r>
      </w:ins>
      <w:r>
        <w:t xml:space="preserve"> and imagine moving the robot’s handle to hit the target</w:t>
      </w:r>
      <w:r w:rsidR="0050311F">
        <w:t xml:space="preserve"> by flexing or extension your elbow</w:t>
      </w:r>
      <w:ins w:id="138" w:author="nabhagat" w:date="2014-06-30T21:31:00Z">
        <w:r w:rsidR="00010642">
          <w:t xml:space="preserve"> (green ball)</w:t>
        </w:r>
      </w:ins>
      <w:r>
        <w:t>. You should take your time and prepare the trajectory that you will move along</w:t>
      </w:r>
      <w:r w:rsidR="0050311F">
        <w:t xml:space="preserve"> (up or down)</w:t>
      </w:r>
      <w:r>
        <w:t>. Once you have prepared your</w:t>
      </w:r>
      <w:r w:rsidR="00277AC0">
        <w:t xml:space="preserve"> movement and </w:t>
      </w:r>
      <w:r w:rsidR="0050311F">
        <w:t>decided which target to hit, and</w:t>
      </w:r>
      <w:r>
        <w:t xml:space="preserve"> are ready, </w:t>
      </w:r>
      <w:r w:rsidR="00C0712E">
        <w:t xml:space="preserve">bend or extend </w:t>
      </w:r>
      <w:r w:rsidR="00277AC0">
        <w:t>your elbow</w:t>
      </w:r>
      <w:r w:rsidR="0050311F">
        <w:t>, as fast as you can,</w:t>
      </w:r>
      <w:r w:rsidR="00277AC0">
        <w:t xml:space="preserve"> to move the robot’s hand up or down</w:t>
      </w:r>
      <w:r w:rsidR="00C0712E">
        <w:t>, respectively</w:t>
      </w:r>
      <w:r w:rsidR="00277AC0">
        <w:t xml:space="preserve">. </w:t>
      </w:r>
      <w:ins w:id="139" w:author="nabhagat" w:date="2014-06-30T21:33:00Z">
        <w:r w:rsidR="00A14C95">
          <w:t>(Use your dominant hand)</w:t>
        </w:r>
      </w:ins>
    </w:p>
    <w:p w:rsidR="00010642" w:rsidRDefault="00010642" w:rsidP="00010642">
      <w:pPr>
        <w:pStyle w:val="ListParagraph"/>
        <w:ind w:left="0"/>
        <w:jc w:val="both"/>
        <w:rPr>
          <w:ins w:id="140" w:author="nabhagat" w:date="2014-06-30T21:28:00Z"/>
        </w:rPr>
        <w:pPrChange w:id="141" w:author="nabhagat" w:date="2014-06-30T21:29:00Z">
          <w:pPr>
            <w:pStyle w:val="ListParagraph"/>
            <w:numPr>
              <w:numId w:val="2"/>
            </w:numPr>
            <w:ind w:left="0" w:hanging="360"/>
            <w:jc w:val="both"/>
          </w:pPr>
        </w:pPrChange>
      </w:pPr>
    </w:p>
    <w:p w:rsidR="00010642" w:rsidRDefault="00010642">
      <w:pPr>
        <w:pStyle w:val="ListParagraph"/>
        <w:numPr>
          <w:ilvl w:val="0"/>
          <w:numId w:val="2"/>
        </w:numPr>
        <w:ind w:left="0"/>
        <w:jc w:val="both"/>
        <w:rPr>
          <w:ins w:id="142" w:author="nabhagat" w:date="2014-06-30T21:29:00Z"/>
        </w:rPr>
      </w:pPr>
      <w:ins w:id="143" w:author="nabhagat" w:date="2014-06-30T21:28:00Z">
        <w:r>
          <w:t>For ‘Triggered’ mode</w:t>
        </w:r>
      </w:ins>
      <w:ins w:id="144" w:author="nabhagat" w:date="2014-06-30T21:29:00Z">
        <w:r>
          <w:t>:</w:t>
        </w:r>
      </w:ins>
    </w:p>
    <w:p w:rsidR="00010642" w:rsidRDefault="00010642" w:rsidP="00010642">
      <w:pPr>
        <w:pStyle w:val="ListParagraph"/>
        <w:ind w:left="0"/>
        <w:jc w:val="both"/>
        <w:pPrChange w:id="145" w:author="nabhagat" w:date="2014-06-30T21:29:00Z">
          <w:pPr>
            <w:pStyle w:val="ListParagraph"/>
            <w:numPr>
              <w:numId w:val="2"/>
            </w:numPr>
            <w:ind w:left="0" w:hanging="360"/>
            <w:jc w:val="both"/>
          </w:pPr>
        </w:pPrChange>
      </w:pPr>
      <w:ins w:id="146" w:author="nabhagat" w:date="2014-06-30T21:29:00Z">
        <w:r>
          <w:t>Same as above, but now only initiate movement towards desired target.</w:t>
        </w:r>
      </w:ins>
    </w:p>
    <w:p w:rsidR="00277AC0" w:rsidRDefault="00277AC0">
      <w:pPr>
        <w:pStyle w:val="ListParagraph"/>
        <w:ind w:left="0"/>
        <w:jc w:val="both"/>
      </w:pPr>
    </w:p>
    <w:p w:rsidR="00DA126A" w:rsidRDefault="00C0712E">
      <w:pPr>
        <w:pStyle w:val="ListParagraph"/>
        <w:numPr>
          <w:ilvl w:val="0"/>
          <w:numId w:val="2"/>
        </w:numPr>
        <w:ind w:left="0"/>
        <w:jc w:val="both"/>
      </w:pPr>
      <w:r>
        <w:t>In case you</w:t>
      </w:r>
      <w:r w:rsidR="00DA126A">
        <w:t xml:space="preserve"> start to move too </w:t>
      </w:r>
      <w:r>
        <w:t>early</w:t>
      </w:r>
      <w:r w:rsidR="00DA126A">
        <w:t xml:space="preserve"> without </w:t>
      </w:r>
      <w:r>
        <w:t xml:space="preserve">taking time to </w:t>
      </w:r>
      <w:r w:rsidR="00DA126A">
        <w:t>prepar</w:t>
      </w:r>
      <w:r>
        <w:t>e your movement, that</w:t>
      </w:r>
      <w:r w:rsidR="00DA126A">
        <w:t xml:space="preserve"> trial will be cancelled and </w:t>
      </w:r>
      <w:r>
        <w:t>af</w:t>
      </w:r>
      <w:r w:rsidR="00DA126A">
        <w:t>ter sometime a new trial will start</w:t>
      </w:r>
      <w:r w:rsidR="0050311F">
        <w:t xml:space="preserve"> (the targets will disappear momentarily)</w:t>
      </w:r>
      <w:r w:rsidR="00DA126A">
        <w:t xml:space="preserve">.  </w:t>
      </w:r>
    </w:p>
    <w:p w:rsidR="00DA126A" w:rsidRDefault="00DA126A">
      <w:pPr>
        <w:pStyle w:val="ListParagraph"/>
        <w:jc w:val="both"/>
        <w:pPrChange w:id="147" w:author="nabhagat" w:date="2014-06-30T20:36:00Z">
          <w:pPr>
            <w:pStyle w:val="ListParagraph"/>
          </w:pPr>
        </w:pPrChange>
      </w:pPr>
    </w:p>
    <w:p w:rsidR="00DA126A" w:rsidRDefault="00D36FB8">
      <w:pPr>
        <w:pStyle w:val="ListParagraph"/>
        <w:numPr>
          <w:ilvl w:val="0"/>
          <w:numId w:val="2"/>
        </w:numPr>
        <w:ind w:left="0"/>
        <w:jc w:val="both"/>
      </w:pPr>
      <w:r>
        <w:t xml:space="preserve">Once you reach the target, the target will disappear and </w:t>
      </w:r>
      <w:r w:rsidR="006E7F24">
        <w:t xml:space="preserve">you should try to relax and </w:t>
      </w:r>
      <w:r w:rsidR="0050311F">
        <w:t>avoid attempting</w:t>
      </w:r>
      <w:r w:rsidR="006E7F24">
        <w:t xml:space="preserve"> </w:t>
      </w:r>
      <w:ins w:id="148" w:author="nabhagat" w:date="2014-06-30T21:20:00Z">
        <w:r w:rsidR="00397DC0">
          <w:t>to do</w:t>
        </w:r>
      </w:ins>
      <w:del w:id="149" w:author="nabhagat" w:date="2014-06-30T21:20:00Z">
        <w:r w:rsidR="0050311F" w:rsidDel="00397DC0">
          <w:delText>doing</w:delText>
        </w:r>
      </w:del>
      <w:r w:rsidR="0050311F">
        <w:t xml:space="preserve"> any</w:t>
      </w:r>
      <w:r w:rsidR="006E7F24">
        <w:t xml:space="preserve"> movement. T</w:t>
      </w:r>
      <w:r w:rsidR="00277AC0">
        <w:t xml:space="preserve">he robot will automatically bring you back to the home position. </w:t>
      </w:r>
      <w:r w:rsidR="006E7F24">
        <w:t>Y</w:t>
      </w:r>
      <w:r>
        <w:t xml:space="preserve">ou must remain stationary </w:t>
      </w:r>
      <w:r w:rsidR="006E7F24">
        <w:t>du</w:t>
      </w:r>
      <w:r w:rsidR="00277AC0">
        <w:t>ring th</w:t>
      </w:r>
      <w:r>
        <w:t>i</w:t>
      </w:r>
      <w:r w:rsidR="00277AC0">
        <w:t>s i</w:t>
      </w:r>
      <w:r>
        <w:t>nterval</w:t>
      </w:r>
      <w:ins w:id="150" w:author="nabhagat" w:date="2014-06-30T21:21:00Z">
        <w:r w:rsidR="00397DC0">
          <w:t xml:space="preserve"> and fixate your eyes on </w:t>
        </w:r>
        <w:r w:rsidR="00397DC0">
          <w:lastRenderedPageBreak/>
          <w:t xml:space="preserve">the </w:t>
        </w:r>
        <w:r w:rsidR="00397DC0" w:rsidRPr="00397DC0">
          <w:rPr>
            <w:lang w:val="en-US"/>
            <w:rPrChange w:id="151" w:author="nabhagat" w:date="2014-06-30T21:22:00Z">
              <w:rPr/>
            </w:rPrChange>
          </w:rPr>
          <w:t>cent</w:t>
        </w:r>
      </w:ins>
      <w:ins w:id="152" w:author="nabhagat" w:date="2014-06-30T21:22:00Z">
        <w:r w:rsidR="00397DC0" w:rsidRPr="00397DC0">
          <w:rPr>
            <w:lang w:val="en-US"/>
            <w:rPrChange w:id="153" w:author="nabhagat" w:date="2014-06-30T21:22:00Z">
              <w:rPr/>
            </w:rPrChange>
          </w:rPr>
          <w:t>e</w:t>
        </w:r>
      </w:ins>
      <w:ins w:id="154" w:author="nabhagat" w:date="2014-06-30T21:21:00Z">
        <w:r w:rsidR="00397DC0" w:rsidRPr="00397DC0">
          <w:rPr>
            <w:lang w:val="en-US"/>
            <w:rPrChange w:id="155" w:author="nabhagat" w:date="2014-06-30T21:22:00Z">
              <w:rPr/>
            </w:rPrChange>
          </w:rPr>
          <w:t>r</w:t>
        </w:r>
        <w:r w:rsidR="00397DC0">
          <w:t xml:space="preserve"> cross</w:t>
        </w:r>
      </w:ins>
      <w:r w:rsidR="00DA126A">
        <w:t xml:space="preserve">. After some time a new trial will start and you have to repeat the process. </w:t>
      </w:r>
    </w:p>
    <w:p w:rsidR="00DA126A" w:rsidRDefault="00DA126A">
      <w:pPr>
        <w:pStyle w:val="ListParagraph"/>
        <w:jc w:val="both"/>
        <w:pPrChange w:id="156" w:author="nabhagat" w:date="2014-06-30T20:36:00Z">
          <w:pPr>
            <w:pStyle w:val="ListParagraph"/>
          </w:pPr>
        </w:pPrChange>
      </w:pPr>
    </w:p>
    <w:p w:rsidR="00DA126A" w:rsidRDefault="00DA126A">
      <w:pPr>
        <w:pStyle w:val="ListParagraph"/>
        <w:numPr>
          <w:ilvl w:val="0"/>
          <w:numId w:val="2"/>
        </w:numPr>
        <w:ind w:left="0"/>
        <w:jc w:val="both"/>
      </w:pPr>
      <w:r>
        <w:t>The calibrations phase will be conducted in blocks of 20 trials after which you will be given a short break.</w:t>
      </w:r>
    </w:p>
    <w:sectPr w:rsidR="00DA126A" w:rsidSect="00F36D55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A7786"/>
    <w:multiLevelType w:val="hybridMultilevel"/>
    <w:tmpl w:val="FDDC8E7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0155CE"/>
    <w:multiLevelType w:val="hybridMultilevel"/>
    <w:tmpl w:val="B5C0F8C6"/>
    <w:lvl w:ilvl="0" w:tplc="FF4A4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FB8"/>
    <w:rsid w:val="00010642"/>
    <w:rsid w:val="000510B3"/>
    <w:rsid w:val="00113149"/>
    <w:rsid w:val="00174D3B"/>
    <w:rsid w:val="001847AC"/>
    <w:rsid w:val="00261E81"/>
    <w:rsid w:val="00277AC0"/>
    <w:rsid w:val="00397DC0"/>
    <w:rsid w:val="0050311F"/>
    <w:rsid w:val="006E7F24"/>
    <w:rsid w:val="006F3D13"/>
    <w:rsid w:val="00823B4C"/>
    <w:rsid w:val="009A7FE1"/>
    <w:rsid w:val="00A14C95"/>
    <w:rsid w:val="00A23ABB"/>
    <w:rsid w:val="00A52453"/>
    <w:rsid w:val="00A577D6"/>
    <w:rsid w:val="00B04422"/>
    <w:rsid w:val="00B30015"/>
    <w:rsid w:val="00C0712E"/>
    <w:rsid w:val="00C71437"/>
    <w:rsid w:val="00D36FB8"/>
    <w:rsid w:val="00DA126A"/>
    <w:rsid w:val="00DE6F0B"/>
    <w:rsid w:val="00E94DEF"/>
    <w:rsid w:val="00F3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FB8"/>
    <w:pPr>
      <w:spacing w:after="0" w:line="240" w:lineRule="auto"/>
      <w:ind w:left="720"/>
      <w:contextualSpacing/>
    </w:pPr>
    <w:rPr>
      <w:rFonts w:ascii="Arial" w:hAnsi="Arial"/>
      <w:sz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11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11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031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11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11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1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11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FB8"/>
    <w:pPr>
      <w:spacing w:after="0" w:line="240" w:lineRule="auto"/>
      <w:ind w:left="720"/>
      <w:contextualSpacing/>
    </w:pPr>
    <w:rPr>
      <w:rFonts w:ascii="Arial" w:hAnsi="Arial"/>
      <w:sz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11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11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031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11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11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1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1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6373A-5365-4F58-8B01-5DB5E3AF2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nabhagat</dc:creator>
  <cp:lastModifiedBy>nabhagat</cp:lastModifiedBy>
  <cp:revision>10</cp:revision>
  <cp:lastPrinted>2014-01-22T18:28:00Z</cp:lastPrinted>
  <dcterms:created xsi:type="dcterms:W3CDTF">2014-01-21T23:24:00Z</dcterms:created>
  <dcterms:modified xsi:type="dcterms:W3CDTF">2014-07-01T05:20:00Z</dcterms:modified>
</cp:coreProperties>
</file>